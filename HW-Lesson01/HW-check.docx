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9828"/>
      </w:tblGrid>
      <w:tr w:rsidR="0057791F" w:rsidRPr="0057791F" w14:paraId="6483D129" w14:textId="77777777" w:rsidTr="005779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4A1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&lt;!DOCTYPE html&gt; 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HTML PUBLIC "-//W3C//DTD HTML 4.01//EN" "http://www.w3.org/TR/html4/strict.dtd"&gt;--&gt;</w:t>
            </w:r>
          </w:p>
        </w:tc>
      </w:tr>
      <w:tr w:rsidR="0057791F" w:rsidRPr="0057791F" w14:paraId="39679B98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0C8E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645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del w:id="0" w:author="maximoff56@rambler.ru" w:date="2022-03-08T21:27:00Z">
              <w:r w:rsidRPr="0057791F" w:rsidDel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delText>en</w:delText>
              </w:r>
            </w:del>
            <w:proofErr w:type="spellStart"/>
            <w:ins w:id="1" w:author="maximoff56@rambler.ru" w:date="2022-03-08T21:27:00Z">
              <w:r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ru</w:t>
              </w:r>
            </w:ins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7791F" w:rsidRPr="0057791F" w14:paraId="74CF1B62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EF2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C2AC" w14:textId="77777777" w:rsidR="0057791F" w:rsidRDefault="0057791F" w:rsidP="0057791F">
            <w:pPr>
              <w:spacing w:line="300" w:lineRule="atLeast"/>
              <w:rPr>
                <w:ins w:id="2" w:author="maximoff56@rambler.ru" w:date="2022-03-08T21:28:00Z"/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  <w:p w14:paraId="0DB824F7" w14:textId="77777777" w:rsidR="0057791F" w:rsidRDefault="0057791F" w:rsidP="0057791F">
            <w:pPr>
              <w:pStyle w:val="HTML"/>
              <w:shd w:val="clear" w:color="auto" w:fill="2B2B2B"/>
              <w:rPr>
                <w:ins w:id="3" w:author="maximoff56@rambler.ru" w:date="2022-03-08T21:28:00Z"/>
                <w:color w:val="A9B7C6"/>
              </w:rPr>
            </w:pPr>
            <w:ins w:id="4" w:author="maximoff56@rambler.ru" w:date="2022-03-08T21:28:00Z">
              <w:r>
                <w:rPr>
                  <w:color w:val="E8BF6A"/>
                </w:rPr>
                <w:t>&lt;</w:t>
              </w:r>
              <w:proofErr w:type="spellStart"/>
              <w:r>
                <w:rPr>
                  <w:color w:val="E8BF6A"/>
                </w:rPr>
                <w:t>meta</w:t>
              </w:r>
              <w:proofErr w:type="spellEnd"/>
              <w:r>
                <w:rPr>
                  <w:color w:val="E8BF6A"/>
                </w:rPr>
                <w:t xml:space="preserve"> </w:t>
              </w:r>
              <w:proofErr w:type="spellStart"/>
              <w:r>
                <w:rPr>
                  <w:color w:val="BABABA"/>
                </w:rPr>
                <w:t>charset</w:t>
              </w:r>
              <w:proofErr w:type="spellEnd"/>
              <w:r>
                <w:rPr>
                  <w:color w:val="A5C261"/>
                </w:rPr>
                <w:t>="UTF-8"</w:t>
              </w:r>
              <w:r>
                <w:rPr>
                  <w:color w:val="E8BF6A"/>
                </w:rPr>
                <w:t>&gt;</w:t>
              </w:r>
            </w:ins>
          </w:p>
          <w:p w14:paraId="6C6EE18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</w:tr>
      <w:tr w:rsidR="0057791F" w:rsidRPr="0057791F" w14:paraId="6AE81BCC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7DE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F82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&gt;Найти ошибки в разметке&lt;/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6E1F361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4D1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EEB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7EE8F290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754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1BA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6C042F9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8C2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882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61CB7E7C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58638227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21D3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6D8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del w:id="5" w:author="maximoff56@rambler.ru" w:date="2022-03-08T21:29:00Z">
              <w:r w:rsidRPr="0057791F" w:rsidDel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delText>&lt;main&gt;</w:delText>
              </w:r>
            </w:del>
          </w:p>
        </w:tc>
      </w:tr>
      <w:tr w:rsidR="0057791F" w:rsidRPr="0057791F" w14:paraId="10BCBF9B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A6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C19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header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0062B94D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4E5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24F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scr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6" w:author="maximoff56@rambler.ru" w:date="2022-03-08T21:32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7" w:author="maximoff56@rambler.ru" w:date="2022-03-08T21:33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="найди себе друга"&gt;</w:t>
            </w:r>
          </w:p>
        </w:tc>
      </w:tr>
      <w:tr w:rsidR="0057791F" w:rsidRPr="0057791F" w14:paraId="6B4CC98F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80D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5E9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9F9B283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5DF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F57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"&gt;Главная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3DF8F7AE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29E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36E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  <w:rPrChange w:id="8" w:author="maximoff56@rambler.ru" w:date="2022-03-08T21:30:00Z">
                  <w:rPr>
                    <w:rFonts w:ascii="Menlo" w:eastAsia="Times New Roman" w:hAnsi="Menlo" w:cs="Menlo"/>
                    <w:color w:val="24292F"/>
                    <w:sz w:val="18"/>
                    <w:szCs w:val="18"/>
                    <w:lang w:eastAsia="ru-RU"/>
                  </w:rPr>
                </w:rPrChange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"&gt;Кошки</w:t>
            </w:r>
            <w:proofErr w:type="gramEnd"/>
            <w:ins w:id="9" w:author="maximoff56@rambler.ru" w:date="2022-03-08T21:30:00Z">
              <w:r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&lt;/a&gt;</w:t>
              </w:r>
            </w:ins>
          </w:p>
        </w:tc>
      </w:tr>
      <w:tr w:rsidR="0057791F" w:rsidRPr="0057791F" w14:paraId="43D1123A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B2E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99A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"&gt;Собаки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2EF4C6B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194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C44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"&gt;Войти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0B054CE5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212E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DA5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13958CE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A86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A47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header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74EB898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3BD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EE5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4F432D4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4C7343E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874C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2D8D" w14:textId="77777777" w:rsidR="0057791F" w:rsidRPr="00981F7C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  <w:rPrChange w:id="10" w:author="maximoff56@rambler.ru" w:date="2022-03-08T21:57:00Z">
                  <w:rPr>
                    <w:rFonts w:ascii="Menlo" w:eastAsia="Times New Roman" w:hAnsi="Menlo" w:cs="Menlo"/>
                    <w:color w:val="24292F"/>
                    <w:sz w:val="18"/>
                    <w:szCs w:val="18"/>
                    <w:lang w:eastAsia="ru-RU"/>
                  </w:rPr>
                </w:rPrChange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2EE6B43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D76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050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slider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BC3D68A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880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5DC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370E5CDD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42E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586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&lt;h1&gt;</w:t>
            </w:r>
          </w:p>
        </w:tc>
      </w:tr>
      <w:tr w:rsidR="0057791F" w:rsidRPr="0057791F" w14:paraId="278FDDCC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602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982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    кот Васька</w:t>
            </w:r>
            <w:commentRangeStart w:id="11"/>
            <w:ins w:id="12" w:author="maximoff56@rambler.ru" w:date="2022-03-08T21:56:00Z">
              <w:r w:rsidR="00981F7C"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t>&lt;/h1&gt;</w:t>
              </w:r>
              <w:commentRangeEnd w:id="11"/>
              <w:r w:rsidR="00981F7C">
                <w:rPr>
                  <w:rStyle w:val="a5"/>
                </w:rPr>
                <w:commentReference w:id="11"/>
              </w:r>
            </w:ins>
          </w:p>
        </w:tc>
      </w:tr>
      <w:tr w:rsidR="0057791F" w:rsidRPr="0057791F" w14:paraId="68DD4C96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957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564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&gt;&lt;</w:t>
            </w:r>
            <w:proofErr w:type="spellStart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13" w:author="maximoff56@rambler.ru" w:date="2022-03-08T21:33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14" w:author="maximoff56@rambler.ru" w:date="2022-03-08T21:33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="Васька"&gt;&lt;/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3D62944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073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771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del w:id="15" w:author="maximoff56@rambler.ru" w:date="2022-03-08T21:56:00Z">
              <w:r w:rsidRPr="0057791F" w:rsidDel="00981F7C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delText>&lt;/h1&gt;</w:delText>
              </w:r>
            </w:del>
          </w:p>
        </w:tc>
      </w:tr>
      <w:tr w:rsidR="0057791F" w:rsidRPr="0057791F" w14:paraId="1EF7962A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E31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4EA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&gt;&lt;</w:t>
            </w:r>
            <w:proofErr w:type="spellStart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16" w:author="maximoff56@rambler.ru" w:date="2022-03-08T21:34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17" w:author="maximoff56@rambler.ru" w:date="2022-03-08T21:36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="Васька"&gt;&lt;/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ED36A38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7FA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24E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1&gt;кошка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Матильда&lt;/h1&gt;</w:t>
            </w:r>
          </w:p>
        </w:tc>
      </w:tr>
      <w:tr w:rsidR="0057791F" w:rsidRPr="0057791F" w14:paraId="666DB067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C32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979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&gt;&lt;</w:t>
            </w:r>
            <w:proofErr w:type="spellStart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18" w:author="maximoff56@rambler.ru" w:date="2022-03-08T21:36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19" w:author="maximoff56@rambler.ru" w:date="2022-03-08T21:36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="Матильда"&gt;&lt;/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1762D8C7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3CA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C4D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1&gt;кошка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Марфа&lt;/h1&gt;</w:t>
            </w:r>
          </w:p>
        </w:tc>
      </w:tr>
      <w:tr w:rsidR="0057791F" w:rsidRPr="0057791F" w14:paraId="12E431E6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030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772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&gt;&lt;</w:t>
            </w:r>
            <w:proofErr w:type="spellStart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0" w:author="maximoff56@rambler.ru" w:date="2022-03-08T21:36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21" w:author="maximoff56@rambler.ru" w:date="2022-03-08T21:36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="Марфа"&gt;&lt;/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AF9DBD6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06A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A35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1&gt;кот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Пуфик&lt;/h1&gt;</w:t>
            </w:r>
          </w:p>
        </w:tc>
      </w:tr>
      <w:tr w:rsidR="0057791F" w:rsidRPr="0057791F" w14:paraId="4E0E6B5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6B4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122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&gt;&lt;</w:t>
            </w:r>
            <w:proofErr w:type="spellStart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2" w:author="maximoff56@rambler.ru" w:date="2022-03-08T21:36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  <w:rPrChange w:id="23" w:author="maximoff56@rambler.ru" w:date="2022-03-08T21:37:00Z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  <w:lang w:val="en-US" w:eastAsia="ru-RU"/>
                    </w:rPr>
                  </w:rPrChange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="Пуфик"&gt;&lt;/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67AB2C7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DEE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89D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0907F5B0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A00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F02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slider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E7286B8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105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BF2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1FA38002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5C5D9E4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314F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963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C3D1AC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164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920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1&gt;Появились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недавно&lt;/h1&gt;</w:t>
            </w:r>
          </w:p>
        </w:tc>
      </w:tr>
      <w:tr w:rsidR="0057791F" w:rsidRPr="0057791F" w14:paraId="35144B6E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81F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5D8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section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34012976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7BB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597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2&gt;Гоша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45F6B522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57AE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707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4" w:author="maximoff56@rambler.ru" w:date="2022-03-08T21:37:00Z">
              <w:r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="Гоша"&gt;</w:t>
            </w:r>
          </w:p>
        </w:tc>
      </w:tr>
      <w:tr w:rsidR="0057791F" w:rsidRPr="0057791F" w14:paraId="72079B1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AC86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5BF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    &lt;p&gt;Lorem ipsum dolor sit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Harum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velit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.&lt;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/p&gt;</w:t>
            </w:r>
          </w:p>
        </w:tc>
      </w:tr>
      <w:tr w:rsidR="0057791F" w:rsidRPr="0057791F" w14:paraId="4EC0729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218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70F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"&gt;Перейти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74F9C19A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F42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317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2&gt;Граф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177933DD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183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1BB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5" w:author="maximoff56@rambler.ru" w:date="2022-03-08T21:54:00Z">
              <w:r w:rsidR="00981F7C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="Граф"&gt;</w:t>
            </w:r>
          </w:p>
        </w:tc>
      </w:tr>
      <w:tr w:rsidR="0057791F" w:rsidRPr="0057791F" w14:paraId="52D30414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619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334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    &lt;p&gt;Lorem ipsum dolor sit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Harum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velit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.&lt;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/p&gt;</w:t>
            </w:r>
          </w:p>
        </w:tc>
      </w:tr>
      <w:tr w:rsidR="0057791F" w:rsidRPr="0057791F" w14:paraId="64C52C7D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475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807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"&gt;Перейти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50EB0B5B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B58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575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2&gt;Люся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2BA48C6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73B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A65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6" w:author="maximoff56@rambler.ru" w:date="2022-03-08T21:38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="Люся"&gt;</w:t>
            </w:r>
          </w:p>
        </w:tc>
      </w:tr>
      <w:tr w:rsidR="0057791F" w:rsidRPr="0057791F" w14:paraId="76481421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30F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4C4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    &lt;p&gt;Lorem ipsum dolor sit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Harum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velit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.&lt;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/p&gt;</w:t>
            </w:r>
          </w:p>
        </w:tc>
      </w:tr>
      <w:tr w:rsidR="0057791F" w:rsidRPr="0057791F" w14:paraId="03C9E81D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30D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B0A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"&gt;Перейти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16108E0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542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888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2&gt;Алан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62047598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81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C8E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7" w:author="maximoff56@rambler.ru" w:date="2022-03-08T21:38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="Алан"&gt;</w:t>
            </w:r>
          </w:p>
        </w:tc>
      </w:tr>
      <w:tr w:rsidR="0057791F" w:rsidRPr="0057791F" w14:paraId="4400EDE8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2CD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587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    &lt;p&gt;Lorem ipsum dolor sit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Harum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velit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.&lt;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/p&gt;</w:t>
            </w:r>
          </w:p>
        </w:tc>
      </w:tr>
      <w:tr w:rsidR="0057791F" w:rsidRPr="0057791F" w14:paraId="22D6237F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BB1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4B1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&lt;a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href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="#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"&gt;Перейти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7791F" w:rsidRPr="0057791F" w14:paraId="4D07D4D7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81E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285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section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6D10AD44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0A0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AB2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2424FCA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91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D3A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B49DF22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DE36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91A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1&gt;Ищут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хозяина&lt;/h1&gt;</w:t>
            </w:r>
          </w:p>
        </w:tc>
      </w:tr>
      <w:tr w:rsidR="0057791F" w:rsidRPr="0057791F" w14:paraId="148740CF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FF2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7946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10AAB1EE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F88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16C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article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2773B36E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9E9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403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1&gt;Уехали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домой&lt;/h1&gt;</w:t>
            </w:r>
          </w:p>
        </w:tc>
      </w:tr>
      <w:tr w:rsidR="0057791F" w:rsidRPr="0057791F" w14:paraId="761DA5D4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40B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06A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2DD048BF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B79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11C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Марсик</w:t>
            </w:r>
            <w:proofErr w:type="spellEnd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207A5289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983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0F4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8" w:author="maximoff56@rambler.ru" w:date="2022-03-08T21:39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Марсик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7791F" w:rsidRPr="0057791F" w14:paraId="0F14D461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196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50C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431B72ED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0C14A4F3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3E65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622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Крош</w:t>
            </w:r>
            <w:proofErr w:type="spellEnd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76722852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C0E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B0A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29" w:author="maximoff56@rambler.ru" w:date="2022-03-08T21:40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Крош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7791F" w:rsidRPr="0057791F" w14:paraId="544AA713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C55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04F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1DD6CB86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782E95C2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641C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68B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Муська</w:t>
            </w:r>
            <w:proofErr w:type="spellEnd"/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5D3D5CD2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218C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CB4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30" w:author="maximoff56@rambler.ru" w:date="2022-03-08T21:40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Муська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7791F" w:rsidRPr="0057791F" w14:paraId="091811C5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C6D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3AA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5DDD2D19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27DA7B89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6570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86B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&lt;h</w:t>
            </w:r>
            <w:proofErr w:type="gram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2&gt;Томас</w:t>
            </w:r>
            <w:proofErr w:type="gram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&lt;/h2&gt;</w:t>
            </w:r>
          </w:p>
        </w:tc>
      </w:tr>
      <w:tr w:rsidR="0057791F" w:rsidRPr="0057791F" w14:paraId="1F610A58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0FF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238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img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src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ins w:id="31" w:author="maximoff56@rambler.ru" w:date="2022-03-08T21:42:00Z">
              <w:r w:rsidR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#</w:t>
              </w:r>
            </w:ins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alt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="Томас"&gt;</w:t>
            </w:r>
          </w:p>
        </w:tc>
      </w:tr>
      <w:tr w:rsidR="0057791F" w:rsidRPr="0057791F" w14:paraId="36A78B45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9CD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0FB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62B6E091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A617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99E5" w14:textId="79A456F8" w:rsidR="0057791F" w:rsidRPr="00AA617E" w:rsidRDefault="00AA617E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  <w:rPrChange w:id="32" w:author="maximoff56@rambler.ru" w:date="2022-03-08T22:01:00Z">
                  <w:rPr>
                    <w:rFonts w:ascii="Menlo" w:eastAsia="Times New Roman" w:hAnsi="Menlo" w:cs="Menlo"/>
                    <w:color w:val="24292F"/>
                    <w:sz w:val="18"/>
                    <w:szCs w:val="18"/>
                    <w:lang w:eastAsia="ru-RU"/>
                  </w:rPr>
                </w:rPrChange>
              </w:rPr>
            </w:pPr>
            <w:ins w:id="33" w:author="maximoff56@rambler.ru" w:date="2022-03-08T22:01:00Z">
              <w:r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&lt;/</w:t>
              </w:r>
              <w:bookmarkStart w:id="34" w:name="_GoBack"/>
              <w:bookmarkEnd w:id="34"/>
              <w:r>
                <w:rPr>
                  <w:rFonts w:ascii="Menlo" w:eastAsia="Times New Roman" w:hAnsi="Menlo" w:cs="Menlo"/>
                  <w:color w:val="24292F"/>
                  <w:sz w:val="18"/>
                  <w:szCs w:val="18"/>
                  <w:lang w:val="en-US" w:eastAsia="ru-RU"/>
                </w:rPr>
                <w:t>article&gt;</w:t>
              </w:r>
            </w:ins>
          </w:p>
          <w:p w14:paraId="5812C25A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256061AB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0DC5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F20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1E41D3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B68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8DD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FA256AE" w14:textId="77777777" w:rsidR="0057791F" w:rsidRPr="0057791F" w:rsidRDefault="0057791F" w:rsidP="0057791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791F" w:rsidRPr="0057791F" w14:paraId="66D54557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9B52" w14:textId="77777777" w:rsidR="0057791F" w:rsidRPr="0057791F" w:rsidRDefault="0057791F" w:rsidP="0057791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6D4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footer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55D7EFF1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0C0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0258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&gt;Правила приюта&lt;/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28F4E13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C1B2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BF0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&gt;Мы поможем подобрать питомца&lt;/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3A467270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F80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2F8A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&gt;Совместная опека&lt;/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1508C511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FA1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5F8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&gt;Гостиница&lt;/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0207AD49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DCC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136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&gt;Игровая площадка&lt;/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1F5C3175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87B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21D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3AF37EF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29E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3E1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textarea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commentRangeStart w:id="35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type="text" </w:t>
            </w:r>
            <w:commentRangeEnd w:id="35"/>
            <w:r w:rsidR="00B26E2F">
              <w:rPr>
                <w:rStyle w:val="a5"/>
              </w:rPr>
              <w:commentReference w:id="35"/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placeholder="</w:t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напишите</w:t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нам</w:t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"&gt;&lt;/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textarea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7791F" w:rsidRPr="0057791F" w14:paraId="402D554E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0985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F39B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type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submit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value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="Отправить письмо"&gt;</w:t>
            </w:r>
          </w:p>
        </w:tc>
      </w:tr>
      <w:tr w:rsidR="0057791F" w:rsidRPr="0057791F" w14:paraId="6D574386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5C91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E83D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6CBE22C7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63F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DC8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footer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492FD063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1B69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735E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del w:id="36" w:author="maximoff56@rambler.ru" w:date="2022-03-08T21:43:00Z">
              <w:r w:rsidRPr="0057791F" w:rsidDel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delText>&lt;/main&gt;</w:delText>
              </w:r>
            </w:del>
          </w:p>
        </w:tc>
      </w:tr>
      <w:tr w:rsidR="0057791F" w:rsidRPr="0057791F" w14:paraId="769E50BE" w14:textId="77777777" w:rsidTr="005779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4DE4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FB33" w14:textId="77777777" w:rsidR="00B26E2F" w:rsidRDefault="00B26E2F" w:rsidP="0057791F">
            <w:pPr>
              <w:spacing w:line="300" w:lineRule="atLeast"/>
              <w:rPr>
                <w:ins w:id="37" w:author="maximoff56@rambler.ru" w:date="2022-03-08T21:44:00Z"/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ins w:id="38" w:author="maximoff56@rambler.ru" w:date="2022-03-08T21:44:00Z"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t>&lt;/</w:t>
              </w:r>
              <w:proofErr w:type="spellStart"/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t>body</w:t>
              </w:r>
              <w:proofErr w:type="spellEnd"/>
              <w:r w:rsidRPr="0057791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t>&gt;</w:t>
              </w:r>
            </w:ins>
          </w:p>
          <w:p w14:paraId="74337F0F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7791F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7791F" w:rsidRPr="0057791F" w14:paraId="73C0A045" w14:textId="77777777" w:rsidTr="005779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7140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7133" w14:textId="77777777" w:rsidR="0057791F" w:rsidRPr="0057791F" w:rsidRDefault="0057791F" w:rsidP="0057791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del w:id="39" w:author="maximoff56@rambler.ru" w:date="2022-03-08T21:44:00Z">
              <w:r w:rsidRPr="0057791F" w:rsidDel="00B26E2F">
                <w:rPr>
                  <w:rFonts w:ascii="Menlo" w:eastAsia="Times New Roman" w:hAnsi="Menlo" w:cs="Menlo"/>
                  <w:color w:val="24292F"/>
                  <w:sz w:val="18"/>
                  <w:szCs w:val="18"/>
                  <w:lang w:eastAsia="ru-RU"/>
                </w:rPr>
                <w:delText>&lt;/body&gt;</w:delText>
              </w:r>
            </w:del>
          </w:p>
        </w:tc>
      </w:tr>
    </w:tbl>
    <w:p w14:paraId="3FD162BD" w14:textId="77777777" w:rsidR="00F64863" w:rsidRDefault="00F64863"/>
    <w:sectPr w:rsidR="00F64863" w:rsidSect="0057791F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maximoff56@rambler.ru" w:date="2022-03-08T21:56:00Z" w:initials="m">
    <w:p w14:paraId="5E2AFD88" w14:textId="77777777" w:rsidR="00981F7C" w:rsidRPr="00981F7C" w:rsidRDefault="00981F7C">
      <w:pPr>
        <w:pStyle w:val="a6"/>
      </w:pPr>
      <w:r>
        <w:rPr>
          <w:rStyle w:val="a5"/>
        </w:rPr>
        <w:annotationRef/>
      </w:r>
      <w:r>
        <w:t>Перемещено для единообразия с остальными пунктами</w:t>
      </w:r>
    </w:p>
  </w:comment>
  <w:comment w:id="35" w:author="maximoff56@rambler.ru" w:date="2022-03-08T21:49:00Z" w:initials="m">
    <w:p w14:paraId="324D327C" w14:textId="77777777" w:rsidR="00B26E2F" w:rsidRPr="00981F7C" w:rsidRDefault="00B26E2F">
      <w:pPr>
        <w:pStyle w:val="a6"/>
      </w:pPr>
      <w:r>
        <w:rPr>
          <w:rStyle w:val="a5"/>
        </w:rPr>
        <w:annotationRef/>
      </w:r>
      <w:r>
        <w:t xml:space="preserve">Атрибут </w:t>
      </w:r>
      <w:r>
        <w:rPr>
          <w:lang w:val="en-US"/>
        </w:rPr>
        <w:t>type</w:t>
      </w:r>
      <w:r w:rsidRPr="00981F7C">
        <w:t xml:space="preserve"> </w:t>
      </w:r>
      <w:r>
        <w:t xml:space="preserve">не характерен </w:t>
      </w:r>
      <w:proofErr w:type="spellStart"/>
      <w:r>
        <w:rPr>
          <w:lang w:val="en-US"/>
        </w:rPr>
        <w:t>textarea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2AFD88" w15:done="0"/>
  <w15:commentEx w15:paraId="324D3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2AFD88" w16cid:durableId="25D24FA1"/>
  <w16cid:commentId w16cid:paraId="324D327C" w16cid:durableId="25D24D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imoff56@rambler.ru">
    <w15:presenceInfo w15:providerId="Windows Live" w15:userId="b549eac198866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1F"/>
    <w:rsid w:val="0057791F"/>
    <w:rsid w:val="005905F0"/>
    <w:rsid w:val="00981F7C"/>
    <w:rsid w:val="00A3731B"/>
    <w:rsid w:val="00AA617E"/>
    <w:rsid w:val="00B26E2F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0AF5B"/>
  <w15:chartTrackingRefBased/>
  <w15:docId w15:val="{C6324E51-691A-714E-96E4-2D00787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57791F"/>
  </w:style>
  <w:style w:type="character" w:customStyle="1" w:styleId="pl-kos">
    <w:name w:val="pl-kos"/>
    <w:basedOn w:val="a0"/>
    <w:rsid w:val="0057791F"/>
  </w:style>
  <w:style w:type="character" w:customStyle="1" w:styleId="pl-c">
    <w:name w:val="pl-c"/>
    <w:basedOn w:val="a0"/>
    <w:rsid w:val="0057791F"/>
  </w:style>
  <w:style w:type="character" w:customStyle="1" w:styleId="pl-ent">
    <w:name w:val="pl-ent"/>
    <w:basedOn w:val="a0"/>
    <w:rsid w:val="0057791F"/>
  </w:style>
  <w:style w:type="character" w:customStyle="1" w:styleId="pl-s">
    <w:name w:val="pl-s"/>
    <w:basedOn w:val="a0"/>
    <w:rsid w:val="0057791F"/>
  </w:style>
  <w:style w:type="paragraph" w:styleId="a3">
    <w:name w:val="Balloon Text"/>
    <w:basedOn w:val="a"/>
    <w:link w:val="a4"/>
    <w:uiPriority w:val="99"/>
    <w:semiHidden/>
    <w:unhideWhenUsed/>
    <w:rsid w:val="0057791F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791F"/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77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9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B26E2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26E2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26E2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26E2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26E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maximoff56@rambler.ru</dc:creator>
  <cp:keywords/>
  <dc:description/>
  <cp:lastModifiedBy>maximoff56@rambler.ru</cp:lastModifiedBy>
  <cp:revision>2</cp:revision>
  <dcterms:created xsi:type="dcterms:W3CDTF">2022-03-08T18:26:00Z</dcterms:created>
  <dcterms:modified xsi:type="dcterms:W3CDTF">2022-03-08T19:03:00Z</dcterms:modified>
</cp:coreProperties>
</file>